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8F0" w:rsidRDefault="00D038F0" w:rsidP="00D038F0">
      <w:pPr>
        <w:pStyle w:val="1"/>
      </w:pPr>
      <w:bookmarkStart w:id="0" w:name="_GoBack"/>
      <w:bookmarkEnd w:id="0"/>
      <w:r>
        <w:rPr>
          <w:rFonts w:hint="eastAsia"/>
        </w:rPr>
        <w:t>Target Product ID Standardization Plan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Date of draft:6/15/2017</w:t>
      </w:r>
    </w:p>
    <w:p w:rsidR="00D038F0" w:rsidRDefault="00D038F0" w:rsidP="00D038F0">
      <w:pPr>
        <w:rPr>
          <w:rFonts w:hint="eastAsia"/>
        </w:rPr>
      </w:pP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Basic Rule: [Prefix]-[Middle]-[Postfix]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Note: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Prefix=170620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Middle=A, B, C, D, AA, AB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Postfix=1, 2, 3, 4, 1A, 1B</w:t>
      </w:r>
    </w:p>
    <w:p w:rsidR="00D038F0" w:rsidRDefault="00D038F0" w:rsidP="00D038F0">
      <w:pPr>
        <w:rPr>
          <w:rFonts w:hint="eastAsia"/>
        </w:rPr>
      </w:pP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VHP Product（Normal）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170620-A-1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170620-B-1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170620-C-1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170620-D-1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VHP Product（CIGS,InSe,CGS etc）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170620-AA-1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170620-AA-2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170620-AB-1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170620-AB-2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VHP Product (Cut from one piece of blank)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170620-A-1A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170620-A-1B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170620-A-1C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Outsource Product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170620-OS-1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Backing Plate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170620-BP-1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Powder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170620-PD-1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Granule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170620-GN-1</w:t>
      </w:r>
    </w:p>
    <w:p w:rsidR="00D038F0" w:rsidRDefault="00D038F0" w:rsidP="00D038F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HIP product(Remains)</w:t>
      </w:r>
    </w:p>
    <w:p w:rsidR="00D038F0" w:rsidRDefault="00D038F0" w:rsidP="00D038F0">
      <w:pPr>
        <w:rPr>
          <w:rFonts w:hint="eastAsia"/>
        </w:rPr>
      </w:pPr>
      <w:r>
        <w:rPr>
          <w:rFonts w:hint="eastAsia"/>
        </w:rPr>
        <w:t>170620-Z-1</w:t>
      </w:r>
    </w:p>
    <w:p w:rsidR="00750B50" w:rsidRPr="00D038F0" w:rsidRDefault="00750B50" w:rsidP="00D038F0"/>
    <w:sectPr w:rsidR="00750B50" w:rsidRPr="00D038F0" w:rsidSect="00934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D76EFD"/>
    <w:multiLevelType w:val="hybridMultilevel"/>
    <w:tmpl w:val="4552B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7D21"/>
    <w:rsid w:val="003A7D21"/>
    <w:rsid w:val="00750B50"/>
    <w:rsid w:val="007F022D"/>
    <w:rsid w:val="00934915"/>
    <w:rsid w:val="00AF05B2"/>
    <w:rsid w:val="00D03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8F0"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38F0"/>
    <w:rPr>
      <w:rFonts w:cs="宋体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038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96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xs zhou</cp:lastModifiedBy>
  <cp:revision>2</cp:revision>
  <dcterms:created xsi:type="dcterms:W3CDTF">2017-06-12T17:52:00Z</dcterms:created>
  <dcterms:modified xsi:type="dcterms:W3CDTF">2017-06-25T08:52:00Z</dcterms:modified>
</cp:coreProperties>
</file>